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READMEs which end with * (README*) are the ones which should be created in the exact places during specialization/course development as well.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README are just for explanation purposes. </w:t>
      </w:r>
    </w:p>
    <w:p w:rsidR="00000000" w:rsidDel="00000000" w:rsidP="00000000" w:rsidRDefault="00000000" w:rsidRPr="00000000" w14:paraId="00000003">
      <w:pPr>
        <w:pStyle w:val="Title"/>
        <w:widowControl w:val="0"/>
        <w:rPr/>
      </w:pPr>
      <w:bookmarkStart w:colFirst="0" w:colLast="0" w:name="_vt57r8delee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widowControl w:val="0"/>
        <w:rPr/>
      </w:pPr>
      <w:bookmarkStart w:colFirst="0" w:colLast="0" w:name="_5da2hhr8phly" w:id="1"/>
      <w:bookmarkEnd w:id="1"/>
      <w:r w:rsidDel="00000000" w:rsidR="00000000" w:rsidRPr="00000000">
        <w:rPr>
          <w:rtl w:val="0"/>
        </w:rPr>
        <w:t xml:space="preserve">Specialization README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specialization name should have no spaces. You can use hyphens instead as separators. You can use any case for name but be consistent.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Deep-Learning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DeepLearning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tensorflow-3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MLEP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NLP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del w:author="Mubsi K" w:id="0" w:date="2021-03-16T16:11:57Z"/>
          <w:u w:val="none"/>
        </w:rPr>
      </w:pPr>
      <w:del w:author="Mubsi K" w:id="0" w:date="2021-03-16T16:11:57Z">
        <w:commentRangeStart w:id="1"/>
        <w:commentRangeStart w:id="2"/>
        <w:r w:rsidDel="00000000" w:rsidR="00000000" w:rsidRPr="00000000">
          <w:rPr>
            <w:rtl w:val="0"/>
          </w:rPr>
          <w:delText xml:space="preserve">Don’t:</w:delText>
        </w:r>
      </w:del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del w:author="Mubsi K" w:id="0" w:date="2021-03-16T16:11:57Z"/>
          <w:u w:val="none"/>
        </w:rPr>
      </w:pPr>
      <w:del w:author="Mubsi K" w:id="0" w:date="2021-03-16T16:11:57Z">
        <w:r w:rsidDel="00000000" w:rsidR="00000000" w:rsidRPr="00000000">
          <w:rPr>
            <w:rtl w:val="0"/>
          </w:rPr>
          <w:delText xml:space="preserve">Deeplearning</w:delText>
        </w:r>
      </w:del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del w:author="Mubsi K" w:id="0" w:date="2021-03-16T16:11:57Z"/>
          <w:u w:val="none"/>
        </w:rPr>
      </w:pPr>
      <w:del w:author="Mubsi K" w:id="0" w:date="2021-03-16T16:11:57Z">
        <w:r w:rsidDel="00000000" w:rsidR="00000000" w:rsidRPr="00000000">
          <w:rPr>
            <w:rtl w:val="0"/>
          </w:rPr>
          <w:delText xml:space="preserve">tensorFlow3</w:delText>
        </w:r>
      </w:del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  <w:rPrChange w:author="Mubsi K" w:id="1" w:date="2021-03-16T16:11:57Z">
            <w:rPr>
              <w:u w:val="none"/>
            </w:rPr>
          </w:rPrChange>
        </w:rPr>
        <w:pPrChange w:author="Mubsi K" w:id="0" w:date="2021-03-16T16:11:57Z">
          <w:pPr>
            <w:keepNext w:val="0"/>
            <w:keepLines w:val="0"/>
            <w:widowControl w:val="0"/>
            <w:numPr>
              <w:ilvl w:val="2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2160" w:right="0" w:hanging="360"/>
            <w:jc w:val="both"/>
          </w:pPr>
        </w:pPrChange>
      </w:pPr>
      <w:del w:author="Mubsi K" w:id="0" w:date="2021-03-16T16:11:57Z">
        <w:r w:rsidDel="00000000" w:rsidR="00000000" w:rsidRPr="00000000">
          <w:rPr>
            <w:rtl w:val="0"/>
          </w:rPr>
          <w:delText xml:space="preserve">MlEp</w:delText>
        </w:r>
      </w:del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Within the specialization folder, along with the course folders should be a README file in which we mention the specialization name. </w:t>
        <w:br w:type="textWrapping"/>
      </w:r>
      <w:r w:rsidDel="00000000" w:rsidR="00000000" w:rsidRPr="00000000">
        <w:rPr>
          <w:color w:val="666666"/>
          <w:rtl w:val="0"/>
        </w:rPr>
        <w:t xml:space="preserve">In case we decide to change the name of the specialization during development we would only have to change it in the README, this way we won’t disrupt the specialization/course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README will also contain further necessary details about the specialization, if any.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ubsi K" w:id="0" w:date="2021-03-16T18:50:15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going for not giving an option for these and stick with just one way because there's option here, lets say someone goes with "Deep-Learning", but then for the course folder we are going with C1_CourseName, this will be inconsistent. I think we should stick with the option of just 1 format throughout.</w:t>
      </w:r>
    </w:p>
  </w:comment>
  <w:comment w:author="Mubsi K" w:id="1" w:date="2021-03-16T16:12:19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not good examples of Don'ts :p Deeplearning seems fine. tensorFlow3, MlEp seem like typing mistakes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@chris.favila@deeplearning.ai</w:t>
      </w:r>
    </w:p>
  </w:comment>
  <w:comment w:author="Chris Favila" w:id="2" w:date="2021-03-17T15:01:38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meant to be a joke haha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